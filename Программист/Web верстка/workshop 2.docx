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29" w:rsidRDefault="005D1F22">
      <w:pPr>
        <w:pStyle w:val="2"/>
      </w:pPr>
      <w:bookmarkStart w:id="0" w:name="_7i29php7tzhg" w:colFirst="0" w:colLast="0"/>
      <w:bookmarkStart w:id="1" w:name="_GoBack"/>
      <w:bookmarkEnd w:id="0"/>
      <w:bookmarkEnd w:id="1"/>
      <w:r>
        <w:t>Формат проведения семинара</w:t>
      </w:r>
    </w:p>
    <w:p w:rsidR="00F80929" w:rsidRDefault="005D1F22">
      <w:pPr>
        <w:numPr>
          <w:ilvl w:val="0"/>
          <w:numId w:val="3"/>
        </w:numPr>
      </w:pPr>
      <w:r>
        <w:t>Ученики разбиваются на группы по 5 человек в сессионные комнаты зум</w:t>
      </w:r>
    </w:p>
    <w:p w:rsidR="00F80929" w:rsidRDefault="005D1F22">
      <w:pPr>
        <w:numPr>
          <w:ilvl w:val="0"/>
          <w:numId w:val="3"/>
        </w:numPr>
      </w:pPr>
      <w:r>
        <w:t xml:space="preserve">Один ученик </w:t>
      </w:r>
      <w:proofErr w:type="spellStart"/>
      <w:r>
        <w:t>расшаривает</w:t>
      </w:r>
      <w:proofErr w:type="spellEnd"/>
      <w:r>
        <w:t xml:space="preserve"> экран</w:t>
      </w:r>
    </w:p>
    <w:p w:rsidR="00F80929" w:rsidRDefault="005D1F22">
      <w:pPr>
        <w:numPr>
          <w:ilvl w:val="0"/>
          <w:numId w:val="3"/>
        </w:numPr>
      </w:pPr>
      <w:r>
        <w:t>Обсуждают задание и как его лучше выполнить</w:t>
      </w:r>
    </w:p>
    <w:p w:rsidR="00F80929" w:rsidRDefault="005D1F22">
      <w:pPr>
        <w:numPr>
          <w:ilvl w:val="0"/>
          <w:numId w:val="3"/>
        </w:numPr>
      </w:pPr>
      <w:r>
        <w:t xml:space="preserve">Ученик, </w:t>
      </w:r>
      <w:proofErr w:type="spellStart"/>
      <w:r>
        <w:t>расшаривший</w:t>
      </w:r>
      <w:proofErr w:type="spellEnd"/>
      <w:r>
        <w:t xml:space="preserve"> экран пишет код, другие ученики участвуют в обсуждении и подсказывают что нужно еще добавить </w:t>
      </w:r>
    </w:p>
    <w:p w:rsidR="00F80929" w:rsidRDefault="005D1F22">
      <w:pPr>
        <w:numPr>
          <w:ilvl w:val="0"/>
          <w:numId w:val="3"/>
        </w:numPr>
      </w:pPr>
      <w:r>
        <w:t xml:space="preserve">После выполнения первого задания, ученики скидывают архивы с работой для проверки </w:t>
      </w:r>
    </w:p>
    <w:p w:rsidR="00F80929" w:rsidRDefault="005D1F22">
      <w:pPr>
        <w:pStyle w:val="2"/>
      </w:pPr>
      <w:bookmarkStart w:id="2" w:name="_xxo3q08c57xz" w:colFirst="0" w:colLast="0"/>
      <w:bookmarkEnd w:id="2"/>
      <w:r>
        <w:t>Задание 1</w:t>
      </w:r>
    </w:p>
    <w:p w:rsidR="00F80929" w:rsidRDefault="005D1F22">
      <w:r>
        <w:t>Разминка</w:t>
      </w:r>
    </w:p>
    <w:p w:rsidR="00F80929" w:rsidRDefault="00F80929"/>
    <w:p w:rsidR="00F80929" w:rsidRDefault="005D1F22">
      <w:r>
        <w:t xml:space="preserve">Текст задания </w:t>
      </w:r>
    </w:p>
    <w:p w:rsidR="00F80929" w:rsidRDefault="005D1F22">
      <w:pPr>
        <w:numPr>
          <w:ilvl w:val="0"/>
          <w:numId w:val="4"/>
        </w:numPr>
      </w:pPr>
      <w:r>
        <w:t>Открыть работу из предыд</w:t>
      </w:r>
      <w:r>
        <w:t>ущего семинара (или скачать по ссылке)</w:t>
      </w:r>
    </w:p>
    <w:p w:rsidR="00F80929" w:rsidRDefault="005D1F22">
      <w:pPr>
        <w:numPr>
          <w:ilvl w:val="0"/>
          <w:numId w:val="4"/>
        </w:numPr>
      </w:pPr>
      <w:r>
        <w:t>Создать файл стилей style.css</w:t>
      </w:r>
    </w:p>
    <w:p w:rsidR="00F80929" w:rsidRDefault="005D1F22">
      <w:pPr>
        <w:numPr>
          <w:ilvl w:val="0"/>
          <w:numId w:val="4"/>
        </w:numPr>
      </w:pPr>
      <w:r>
        <w:t>Подключить ко всем страницам</w:t>
      </w:r>
    </w:p>
    <w:p w:rsidR="00F80929" w:rsidRDefault="005D1F22">
      <w:pPr>
        <w:numPr>
          <w:ilvl w:val="0"/>
          <w:numId w:val="4"/>
        </w:numPr>
      </w:pPr>
      <w:r>
        <w:t>Задать стиль</w:t>
      </w:r>
    </w:p>
    <w:p w:rsidR="00F80929" w:rsidRDefault="005D1F22">
      <w:pPr>
        <w:shd w:val="clear" w:color="auto" w:fill="FFFFFF"/>
        <w:spacing w:line="360" w:lineRule="auto"/>
        <w:ind w:left="144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color w:val="800000"/>
          <w:sz w:val="29"/>
          <w:szCs w:val="29"/>
        </w:rPr>
        <w:t>a</w:t>
      </w:r>
      <w:r>
        <w:rPr>
          <w:rFonts w:ascii="Courier New" w:eastAsia="Courier New" w:hAnsi="Courier New" w:cs="Courier New"/>
          <w:sz w:val="29"/>
          <w:szCs w:val="29"/>
        </w:rPr>
        <w:t xml:space="preserve"> {</w:t>
      </w:r>
    </w:p>
    <w:p w:rsidR="00F80929" w:rsidRDefault="005D1F22">
      <w:pPr>
        <w:shd w:val="clear" w:color="auto" w:fill="FFFFFF"/>
        <w:spacing w:line="360" w:lineRule="auto"/>
        <w:ind w:left="144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z w:val="29"/>
          <w:szCs w:val="2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FF0000"/>
          <w:sz w:val="29"/>
          <w:szCs w:val="29"/>
        </w:rPr>
        <w:t>text-decoration</w:t>
      </w:r>
      <w:proofErr w:type="spellEnd"/>
      <w:r>
        <w:rPr>
          <w:rFonts w:ascii="Courier New" w:eastAsia="Courier New" w:hAnsi="Courier New" w:cs="Courier New"/>
          <w:sz w:val="29"/>
          <w:szCs w:val="29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451A5"/>
          <w:sz w:val="29"/>
          <w:szCs w:val="29"/>
        </w:rPr>
        <w:t>none</w:t>
      </w:r>
      <w:proofErr w:type="spellEnd"/>
      <w:r>
        <w:rPr>
          <w:rFonts w:ascii="Courier New" w:eastAsia="Courier New" w:hAnsi="Courier New" w:cs="Courier New"/>
          <w:sz w:val="29"/>
          <w:szCs w:val="29"/>
        </w:rPr>
        <w:t>;</w:t>
      </w:r>
    </w:p>
    <w:p w:rsidR="00F80929" w:rsidRDefault="005D1F22">
      <w:pPr>
        <w:shd w:val="clear" w:color="auto" w:fill="FFFFFF"/>
        <w:spacing w:line="360" w:lineRule="auto"/>
        <w:ind w:left="1440"/>
      </w:pPr>
      <w:r>
        <w:rPr>
          <w:rFonts w:ascii="Courier New" w:eastAsia="Courier New" w:hAnsi="Courier New" w:cs="Courier New"/>
          <w:sz w:val="29"/>
          <w:szCs w:val="29"/>
        </w:rPr>
        <w:t>}</w:t>
      </w:r>
    </w:p>
    <w:p w:rsidR="00F80929" w:rsidRDefault="005D1F22">
      <w:pPr>
        <w:numPr>
          <w:ilvl w:val="0"/>
          <w:numId w:val="4"/>
        </w:numPr>
      </w:pPr>
      <w:r>
        <w:t>Проверить работу стилей на всех страницах</w:t>
      </w:r>
    </w:p>
    <w:p w:rsidR="00F80929" w:rsidRDefault="00F80929"/>
    <w:p w:rsidR="00F80929" w:rsidRDefault="005D1F22">
      <w:pPr>
        <w:rPr>
          <w:b/>
        </w:rPr>
      </w:pPr>
      <w:r>
        <w:t xml:space="preserve">Задание для всех учеников, время выполнения </w:t>
      </w:r>
      <w:r>
        <w:rPr>
          <w:b/>
        </w:rPr>
        <w:t xml:space="preserve">10 минут (5 минут) </w:t>
      </w:r>
    </w:p>
    <w:p w:rsidR="00F80929" w:rsidRDefault="00F80929"/>
    <w:p w:rsidR="00F80929" w:rsidRDefault="005D1F22">
      <w:pPr>
        <w:rPr>
          <w:b/>
        </w:rPr>
      </w:pPr>
      <w:r>
        <w:rPr>
          <w:b/>
        </w:rPr>
        <w:t>Что д</w:t>
      </w:r>
      <w:r>
        <w:rPr>
          <w:b/>
        </w:rPr>
        <w:t xml:space="preserve">олжно получиться у учеников </w:t>
      </w:r>
    </w:p>
    <w:p w:rsidR="00F80929" w:rsidRDefault="005D1F22">
      <w:r>
        <w:t>На всех страницах, у всех ссылок нет нижнего подчеркивания</w:t>
      </w:r>
    </w:p>
    <w:p w:rsidR="00F80929" w:rsidRDefault="00F80929"/>
    <w:p w:rsidR="00F80929" w:rsidRDefault="005D1F22">
      <w:r>
        <w:rPr>
          <w:b/>
        </w:rPr>
        <w:t>Преподавателю:</w:t>
      </w:r>
      <w:r>
        <w:t xml:space="preserve"> Подсказать ученикам, у которых не получилось </w:t>
      </w:r>
      <w:proofErr w:type="spellStart"/>
      <w:r>
        <w:t>тайминг</w:t>
      </w:r>
      <w:proofErr w:type="spellEnd"/>
      <w:r>
        <w:t xml:space="preserve"> 10 минут</w:t>
      </w:r>
    </w:p>
    <w:p w:rsidR="00F80929" w:rsidRDefault="005D1F22">
      <w:pPr>
        <w:pStyle w:val="2"/>
      </w:pPr>
      <w:bookmarkStart w:id="3" w:name="_s66q85kjmaq5" w:colFirst="0" w:colLast="0"/>
      <w:bookmarkEnd w:id="3"/>
      <w:r>
        <w:t>Задание 2</w:t>
      </w:r>
    </w:p>
    <w:p w:rsidR="00F80929" w:rsidRDefault="005D1F22">
      <w:r>
        <w:t>Добавляем стили для нашего проекта</w:t>
      </w:r>
    </w:p>
    <w:p w:rsidR="00F80929" w:rsidRDefault="00F80929"/>
    <w:p w:rsidR="00F80929" w:rsidRDefault="005D1F22">
      <w:r>
        <w:t xml:space="preserve">Текст задания </w:t>
      </w:r>
    </w:p>
    <w:p w:rsidR="00F80929" w:rsidRDefault="005D1F22">
      <w:pPr>
        <w:numPr>
          <w:ilvl w:val="0"/>
          <w:numId w:val="2"/>
        </w:numPr>
      </w:pPr>
      <w:r>
        <w:t>Разделить экран</w:t>
      </w:r>
      <w:r>
        <w:t xml:space="preserve"> на 2 части, сделать так чтобы файл стилей располагался справа, а все </w:t>
      </w:r>
      <w:proofErr w:type="spellStart"/>
      <w:r>
        <w:t>html</w:t>
      </w:r>
      <w:proofErr w:type="spellEnd"/>
      <w:r>
        <w:t xml:space="preserve"> файлы были слева</w:t>
      </w:r>
    </w:p>
    <w:p w:rsidR="00F80929" w:rsidRDefault="005D1F22">
      <w:pPr>
        <w:numPr>
          <w:ilvl w:val="0"/>
          <w:numId w:val="2"/>
        </w:numPr>
      </w:pPr>
      <w:r>
        <w:t>Для всех ссылок меню задать класс (придумать логичное название класса)</w:t>
      </w:r>
    </w:p>
    <w:p w:rsidR="00F80929" w:rsidRDefault="005D1F22">
      <w:pPr>
        <w:numPr>
          <w:ilvl w:val="0"/>
          <w:numId w:val="2"/>
        </w:numPr>
      </w:pPr>
      <w:r>
        <w:t>Для класса меню задать стили</w:t>
      </w:r>
    </w:p>
    <w:p w:rsidR="00F80929" w:rsidRDefault="005D1F22">
      <w:pPr>
        <w:numPr>
          <w:ilvl w:val="1"/>
          <w:numId w:val="2"/>
        </w:numP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cornflowerblue</w:t>
      </w:r>
      <w:proofErr w:type="spellEnd"/>
      <w:r>
        <w:t>;</w:t>
      </w:r>
    </w:p>
    <w:p w:rsidR="00F80929" w:rsidRDefault="005D1F22">
      <w:pPr>
        <w:numPr>
          <w:ilvl w:val="1"/>
          <w:numId w:val="2"/>
        </w:numPr>
      </w:pPr>
      <w:r>
        <w:t xml:space="preserve">    </w:t>
      </w:r>
      <w:proofErr w:type="spellStart"/>
      <w:r>
        <w:t>font-size</w:t>
      </w:r>
      <w:proofErr w:type="spellEnd"/>
      <w:r>
        <w:t>: 16px;</w:t>
      </w:r>
    </w:p>
    <w:p w:rsidR="00F80929" w:rsidRDefault="005D1F22">
      <w:pPr>
        <w:numPr>
          <w:ilvl w:val="1"/>
          <w:numId w:val="2"/>
        </w:numPr>
      </w:pPr>
      <w:r>
        <w:t xml:space="preserve">    </w:t>
      </w:r>
      <w:proofErr w:type="spellStart"/>
      <w:r>
        <w:t>line-height</w:t>
      </w:r>
      <w:proofErr w:type="spellEnd"/>
      <w:r>
        <w:t>: 20px;</w:t>
      </w:r>
    </w:p>
    <w:p w:rsidR="00F80929" w:rsidRDefault="005D1F22">
      <w:pPr>
        <w:numPr>
          <w:ilvl w:val="0"/>
          <w:numId w:val="2"/>
        </w:numPr>
      </w:pPr>
      <w:r>
        <w:t>Проверить отображения стилей на всех страницах проекта</w:t>
      </w:r>
    </w:p>
    <w:p w:rsidR="00F80929" w:rsidRDefault="005D1F22">
      <w:pPr>
        <w:numPr>
          <w:ilvl w:val="0"/>
          <w:numId w:val="2"/>
        </w:numPr>
      </w:pPr>
      <w:r>
        <w:lastRenderedPageBreak/>
        <w:t>Для всех заголовков h1 на сайте задать класс и к нему стиль</w:t>
      </w:r>
    </w:p>
    <w:p w:rsidR="00F80929" w:rsidRDefault="005D1F22">
      <w:pPr>
        <w:numPr>
          <w:ilvl w:val="1"/>
          <w:numId w:val="2"/>
        </w:numPr>
      </w:pPr>
      <w:r>
        <w:t xml:space="preserve">    </w:t>
      </w:r>
      <w:proofErr w:type="spellStart"/>
      <w:r>
        <w:t>color</w:t>
      </w:r>
      <w:proofErr w:type="spellEnd"/>
      <w:r>
        <w:t>: #222222;</w:t>
      </w:r>
    </w:p>
    <w:p w:rsidR="00F80929" w:rsidRDefault="005D1F22">
      <w:pPr>
        <w:numPr>
          <w:ilvl w:val="1"/>
          <w:numId w:val="2"/>
        </w:numPr>
      </w:pPr>
      <w:r>
        <w:t xml:space="preserve">    </w:t>
      </w:r>
      <w:proofErr w:type="spellStart"/>
      <w:r>
        <w:t>font-size</w:t>
      </w:r>
      <w:proofErr w:type="spellEnd"/>
      <w:r>
        <w:t>: 28px;</w:t>
      </w:r>
    </w:p>
    <w:p w:rsidR="00F80929" w:rsidRDefault="005D1F22">
      <w:pPr>
        <w:numPr>
          <w:ilvl w:val="1"/>
          <w:numId w:val="2"/>
        </w:numPr>
      </w:pPr>
      <w:r>
        <w:t xml:space="preserve">    </w:t>
      </w:r>
      <w:proofErr w:type="spellStart"/>
      <w:r>
        <w:t>line-height</w:t>
      </w:r>
      <w:proofErr w:type="spellEnd"/>
      <w:r>
        <w:t>: 36px;</w:t>
      </w:r>
    </w:p>
    <w:p w:rsidR="00F80929" w:rsidRDefault="005D1F22">
      <w:pPr>
        <w:numPr>
          <w:ilvl w:val="1"/>
          <w:numId w:val="2"/>
        </w:numPr>
      </w:pP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F80929" w:rsidRDefault="00F80929">
      <w:pPr>
        <w:ind w:left="1440"/>
      </w:pPr>
    </w:p>
    <w:p w:rsidR="00F80929" w:rsidRDefault="00F80929"/>
    <w:p w:rsidR="00F80929" w:rsidRDefault="005D1F22">
      <w:pPr>
        <w:rPr>
          <w:b/>
        </w:rPr>
      </w:pPr>
      <w:r>
        <w:t>Задание для учеников, время в</w:t>
      </w:r>
      <w:r>
        <w:t xml:space="preserve">ыполнения </w:t>
      </w:r>
      <w:r>
        <w:rPr>
          <w:b/>
        </w:rPr>
        <w:t xml:space="preserve">20 минут </w:t>
      </w:r>
    </w:p>
    <w:p w:rsidR="00F80929" w:rsidRDefault="00F80929"/>
    <w:p w:rsidR="00F80929" w:rsidRDefault="005D1F22">
      <w:r>
        <w:t xml:space="preserve">Что должно получиться у учеников </w:t>
      </w:r>
    </w:p>
    <w:p w:rsidR="00F80929" w:rsidRDefault="00F80929"/>
    <w:p w:rsidR="00F80929" w:rsidRDefault="005D1F22">
      <w:r>
        <w:rPr>
          <w:noProof/>
          <w:lang w:val="ru-RU"/>
        </w:rPr>
        <w:drawing>
          <wp:inline distT="114300" distB="114300" distL="114300" distR="114300">
            <wp:extent cx="5731200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0929" w:rsidRDefault="00F80929"/>
    <w:p w:rsidR="00F80929" w:rsidRDefault="00F80929"/>
    <w:p w:rsidR="00F80929" w:rsidRDefault="005D1F22">
      <w:r>
        <w:t xml:space="preserve">Проверить работы учеников, подсказать на что стоит обратить внимание, </w:t>
      </w:r>
      <w:proofErr w:type="spellStart"/>
      <w:r>
        <w:t>тайминг</w:t>
      </w:r>
      <w:proofErr w:type="spellEnd"/>
      <w:r>
        <w:t xml:space="preserve"> 15 минут</w:t>
      </w:r>
    </w:p>
    <w:p w:rsidR="00F80929" w:rsidRDefault="00F80929"/>
    <w:p w:rsidR="00F80929" w:rsidRDefault="005D1F22">
      <w:pPr>
        <w:pStyle w:val="2"/>
      </w:pPr>
      <w:bookmarkStart w:id="4" w:name="_oielhj58c6bz" w:colFirst="0" w:colLast="0"/>
      <w:bookmarkEnd w:id="4"/>
      <w:r>
        <w:t>Задание 3</w:t>
      </w:r>
    </w:p>
    <w:p w:rsidR="00F80929" w:rsidRDefault="005D1F22">
      <w:r>
        <w:t>Добавляем стили для нашего проекта</w:t>
      </w:r>
    </w:p>
    <w:p w:rsidR="00F80929" w:rsidRDefault="00F80929"/>
    <w:p w:rsidR="00F80929" w:rsidRDefault="005D1F22">
      <w:r>
        <w:t xml:space="preserve">Текст задания </w:t>
      </w:r>
    </w:p>
    <w:p w:rsidR="00F80929" w:rsidRDefault="005D1F22">
      <w:pPr>
        <w:numPr>
          <w:ilvl w:val="0"/>
          <w:numId w:val="1"/>
        </w:numPr>
      </w:pPr>
      <w:r>
        <w:t>Для всех параграфов в проекте задать класс</w:t>
      </w:r>
    </w:p>
    <w:p w:rsidR="00F80929" w:rsidRDefault="005D1F22">
      <w:pPr>
        <w:numPr>
          <w:ilvl w:val="0"/>
          <w:numId w:val="1"/>
        </w:numPr>
      </w:pPr>
      <w:r>
        <w:t>К данному классу задать стили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font-weight</w:t>
      </w:r>
      <w:proofErr w:type="spellEnd"/>
      <w:r>
        <w:t>: 300;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font-size</w:t>
      </w:r>
      <w:proofErr w:type="spellEnd"/>
      <w:r>
        <w:t>: 18px;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line-height</w:t>
      </w:r>
      <w:proofErr w:type="spellEnd"/>
      <w:r>
        <w:t>: 30px;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color</w:t>
      </w:r>
      <w:proofErr w:type="spellEnd"/>
      <w:r>
        <w:t>: #7D7987</w:t>
      </w:r>
    </w:p>
    <w:p w:rsidR="00F80929" w:rsidRDefault="005D1F22">
      <w:pPr>
        <w:numPr>
          <w:ilvl w:val="0"/>
          <w:numId w:val="1"/>
        </w:numPr>
      </w:pPr>
      <w:r>
        <w:t>На главной странице заголовку h2 задать класс</w:t>
      </w:r>
    </w:p>
    <w:p w:rsidR="00F80929" w:rsidRDefault="005D1F22">
      <w:pPr>
        <w:numPr>
          <w:ilvl w:val="0"/>
          <w:numId w:val="1"/>
        </w:numPr>
      </w:pPr>
      <w:r>
        <w:t xml:space="preserve">К данному классу указать стиль 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coral</w:t>
      </w:r>
      <w:proofErr w:type="spellEnd"/>
      <w:r>
        <w:t>;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</w:t>
      </w:r>
      <w:r>
        <w:t>l</w:t>
      </w:r>
      <w:proofErr w:type="spellEnd"/>
      <w:r>
        <w:t>;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font-weight</w:t>
      </w:r>
      <w:proofErr w:type="spellEnd"/>
      <w:r>
        <w:t>: 700;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font-size</w:t>
      </w:r>
      <w:proofErr w:type="spellEnd"/>
      <w:r>
        <w:t>: 36px;</w:t>
      </w:r>
    </w:p>
    <w:p w:rsidR="00F80929" w:rsidRDefault="005D1F22">
      <w:pPr>
        <w:numPr>
          <w:ilvl w:val="1"/>
          <w:numId w:val="1"/>
        </w:numPr>
      </w:pPr>
      <w:r>
        <w:t xml:space="preserve">    </w:t>
      </w:r>
      <w:proofErr w:type="spellStart"/>
      <w:r>
        <w:t>line-height</w:t>
      </w:r>
      <w:proofErr w:type="spellEnd"/>
      <w:r>
        <w:t>: 80px;</w:t>
      </w:r>
    </w:p>
    <w:p w:rsidR="00F80929" w:rsidRDefault="005D1F22">
      <w:pPr>
        <w:numPr>
          <w:ilvl w:val="0"/>
          <w:numId w:val="1"/>
        </w:numPr>
      </w:pPr>
      <w:r>
        <w:t>На странице обо мне</w:t>
      </w:r>
    </w:p>
    <w:p w:rsidR="00F80929" w:rsidRDefault="005D1F22">
      <w:pPr>
        <w:numPr>
          <w:ilvl w:val="0"/>
          <w:numId w:val="1"/>
        </w:numPr>
      </w:pPr>
      <w:r>
        <w:lastRenderedPageBreak/>
        <w:t xml:space="preserve">Создать класс для изображения </w:t>
      </w:r>
    </w:p>
    <w:p w:rsidR="00F80929" w:rsidRDefault="005D1F22">
      <w:pPr>
        <w:numPr>
          <w:ilvl w:val="0"/>
          <w:numId w:val="1"/>
        </w:numPr>
      </w:pPr>
      <w:r>
        <w:t xml:space="preserve">Указать стиль для изображения </w:t>
      </w:r>
    </w:p>
    <w:p w:rsidR="00F80929" w:rsidRDefault="005D1F22">
      <w:pPr>
        <w:numPr>
          <w:ilvl w:val="1"/>
          <w:numId w:val="1"/>
        </w:numPr>
      </w:pPr>
      <w:proofErr w:type="spellStart"/>
      <w:r>
        <w:t>border-radius</w:t>
      </w:r>
      <w:proofErr w:type="spellEnd"/>
      <w:r>
        <w:t>: 10px;</w:t>
      </w:r>
    </w:p>
    <w:p w:rsidR="00F80929" w:rsidRDefault="005D1F22">
      <w:pPr>
        <w:numPr>
          <w:ilvl w:val="1"/>
          <w:numId w:val="1"/>
        </w:numPr>
      </w:pPr>
      <w:r>
        <w:t>Атрибутом задать значение ширины для картинки</w:t>
      </w:r>
    </w:p>
    <w:p w:rsidR="00F80929" w:rsidRDefault="00F80929"/>
    <w:p w:rsidR="00F80929" w:rsidRDefault="005D1F22">
      <w:pPr>
        <w:rPr>
          <w:b/>
        </w:rPr>
      </w:pPr>
      <w:r>
        <w:t>Задание для учеников, время выполнени</w:t>
      </w:r>
      <w:r>
        <w:t xml:space="preserve">я </w:t>
      </w:r>
      <w:r>
        <w:rPr>
          <w:b/>
        </w:rPr>
        <w:t xml:space="preserve">20 минут </w:t>
      </w:r>
    </w:p>
    <w:p w:rsidR="00F80929" w:rsidRDefault="00F80929"/>
    <w:p w:rsidR="00F80929" w:rsidRDefault="005D1F22">
      <w:pPr>
        <w:rPr>
          <w:b/>
        </w:rPr>
      </w:pPr>
      <w:r>
        <w:t xml:space="preserve">Проверить работы учеников, подсказать на что стоит обратить внимание, </w:t>
      </w:r>
      <w:proofErr w:type="spellStart"/>
      <w:r>
        <w:t>тайминг</w:t>
      </w:r>
      <w:proofErr w:type="spellEnd"/>
      <w:r>
        <w:t xml:space="preserve"> </w:t>
      </w:r>
      <w:r>
        <w:rPr>
          <w:b/>
        </w:rPr>
        <w:t>15 минут</w:t>
      </w:r>
    </w:p>
    <w:p w:rsidR="00F80929" w:rsidRDefault="00F80929">
      <w:pPr>
        <w:rPr>
          <w:b/>
        </w:rPr>
      </w:pPr>
    </w:p>
    <w:p w:rsidR="00F80929" w:rsidRDefault="005D1F22">
      <w:pPr>
        <w:pStyle w:val="2"/>
      </w:pPr>
      <w:bookmarkStart w:id="5" w:name="_cpkyvoyerbxq" w:colFirst="0" w:colLast="0"/>
      <w:bookmarkEnd w:id="5"/>
      <w:r>
        <w:t>Задание 4</w:t>
      </w:r>
    </w:p>
    <w:p w:rsidR="00F80929" w:rsidRDefault="005D1F22">
      <w:r>
        <w:t>Добавляем стили для “Оставить заявку”</w:t>
      </w:r>
    </w:p>
    <w:p w:rsidR="00F80929" w:rsidRDefault="00F80929"/>
    <w:p w:rsidR="00F80929" w:rsidRDefault="005D1F22">
      <w:r>
        <w:t xml:space="preserve">Текст задания </w:t>
      </w:r>
    </w:p>
    <w:p w:rsidR="00F80929" w:rsidRDefault="005D1F22">
      <w:pPr>
        <w:numPr>
          <w:ilvl w:val="0"/>
          <w:numId w:val="6"/>
        </w:numPr>
      </w:pPr>
      <w:r>
        <w:t>На странице “Оставить заявку” всем полям ввода задать класс</w:t>
      </w:r>
    </w:p>
    <w:p w:rsidR="00F80929" w:rsidRDefault="005D1F22">
      <w:pPr>
        <w:numPr>
          <w:ilvl w:val="0"/>
          <w:numId w:val="6"/>
        </w:numPr>
      </w:pPr>
      <w:r>
        <w:t>Для полей ввода задать стиль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width</w:t>
      </w:r>
      <w:proofErr w:type="spellEnd"/>
      <w:r>
        <w:t>: 200px;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height</w:t>
      </w:r>
      <w:proofErr w:type="spellEnd"/>
      <w:r>
        <w:t>: 30px;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ccc</w:t>
      </w:r>
      <w:proofErr w:type="spellEnd"/>
      <w:r>
        <w:t>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border-radius</w:t>
      </w:r>
      <w:proofErr w:type="spellEnd"/>
      <w:r>
        <w:t>: 15px;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font-size</w:t>
      </w:r>
      <w:proofErr w:type="spellEnd"/>
      <w:r>
        <w:t>: 14px;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line-height</w:t>
      </w:r>
      <w:proofErr w:type="spellEnd"/>
      <w:r>
        <w:t>: 30px;</w:t>
      </w:r>
    </w:p>
    <w:p w:rsidR="00F80929" w:rsidRDefault="005D1F22">
      <w:pPr>
        <w:numPr>
          <w:ilvl w:val="0"/>
          <w:numId w:val="6"/>
        </w:numPr>
      </w:pPr>
      <w:r>
        <w:t>Всем кнопкам задать класс</w:t>
      </w:r>
    </w:p>
    <w:p w:rsidR="00F80929" w:rsidRDefault="005D1F22">
      <w:pPr>
        <w:numPr>
          <w:ilvl w:val="0"/>
          <w:numId w:val="6"/>
        </w:numPr>
      </w:pPr>
      <w:r>
        <w:t>Всем кнопкам указать стиль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width</w:t>
      </w:r>
      <w:proofErr w:type="spellEnd"/>
      <w:r>
        <w:t>: 100px;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height</w:t>
      </w:r>
      <w:proofErr w:type="spellEnd"/>
      <w:r>
        <w:t>: 30px;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font-size</w:t>
      </w:r>
      <w:proofErr w:type="spellEnd"/>
      <w:r>
        <w:t xml:space="preserve">: </w:t>
      </w:r>
      <w:r>
        <w:t>14px;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ccc</w:t>
      </w:r>
      <w:proofErr w:type="spellEnd"/>
      <w:r>
        <w:t>;</w:t>
      </w:r>
    </w:p>
    <w:p w:rsidR="00F80929" w:rsidRDefault="005D1F22">
      <w:pPr>
        <w:numPr>
          <w:ilvl w:val="1"/>
          <w:numId w:val="6"/>
        </w:numPr>
      </w:pPr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:rsidR="00F80929" w:rsidRDefault="005D1F22">
      <w:pPr>
        <w:numPr>
          <w:ilvl w:val="0"/>
          <w:numId w:val="6"/>
        </w:numPr>
      </w:pPr>
      <w:r>
        <w:t xml:space="preserve">Для всех страниц указать стиль для тега </w:t>
      </w:r>
      <w:proofErr w:type="spellStart"/>
      <w:r>
        <w:t>body</w:t>
      </w:r>
      <w:proofErr w:type="spellEnd"/>
    </w:p>
    <w:p w:rsidR="00F80929" w:rsidRDefault="005D1F22">
      <w:pPr>
        <w:numPr>
          <w:ilvl w:val="1"/>
          <w:numId w:val="6"/>
        </w:numPr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sans-serif</w:t>
      </w:r>
      <w:proofErr w:type="spellEnd"/>
      <w:r>
        <w:t>;</w:t>
      </w:r>
    </w:p>
    <w:p w:rsidR="00F80929" w:rsidRDefault="005D1F22">
      <w:pPr>
        <w:rPr>
          <w:b/>
        </w:rPr>
      </w:pPr>
      <w:r>
        <w:t xml:space="preserve">Задание для учеников, время выполнения </w:t>
      </w:r>
      <w:r>
        <w:rPr>
          <w:b/>
        </w:rPr>
        <w:t xml:space="preserve">15 минут </w:t>
      </w:r>
    </w:p>
    <w:p w:rsidR="00F80929" w:rsidRDefault="00F80929"/>
    <w:p w:rsidR="00F80929" w:rsidRDefault="005D1F22">
      <w:pPr>
        <w:rPr>
          <w:b/>
        </w:rPr>
      </w:pPr>
      <w:r>
        <w:t xml:space="preserve">Проверить работы учеников, подсказать на что стоит обратить внимание, </w:t>
      </w:r>
      <w:proofErr w:type="spellStart"/>
      <w:r>
        <w:t>тайминг</w:t>
      </w:r>
      <w:proofErr w:type="spellEnd"/>
      <w:r>
        <w:t xml:space="preserve"> </w:t>
      </w:r>
      <w:r>
        <w:rPr>
          <w:b/>
        </w:rPr>
        <w:t>10 минут</w:t>
      </w:r>
    </w:p>
    <w:p w:rsidR="00F80929" w:rsidRDefault="00F80929">
      <w:pPr>
        <w:rPr>
          <w:b/>
        </w:rPr>
      </w:pPr>
    </w:p>
    <w:p w:rsidR="00F80929" w:rsidRDefault="005D1F22">
      <w:pPr>
        <w:pStyle w:val="2"/>
      </w:pPr>
      <w:bookmarkStart w:id="6" w:name="_8iiamzpsouw1" w:colFirst="0" w:colLast="0"/>
      <w:bookmarkEnd w:id="6"/>
      <w:r>
        <w:t>Подвести итоги урока</w:t>
      </w:r>
    </w:p>
    <w:p w:rsidR="00F80929" w:rsidRDefault="005D1F22">
      <w:r>
        <w:t>Обсудить названия классов, почему лучше всегда использовать классы. почему задание стилей для тегов является исключением</w:t>
      </w:r>
    </w:p>
    <w:p w:rsidR="00F80929" w:rsidRDefault="00F80929">
      <w:pPr>
        <w:rPr>
          <w:b/>
        </w:rPr>
      </w:pPr>
    </w:p>
    <w:p w:rsidR="00F80929" w:rsidRDefault="005D1F22">
      <w:pPr>
        <w:pStyle w:val="2"/>
      </w:pPr>
      <w:bookmarkStart w:id="7" w:name="_xutwz3qnpltv" w:colFirst="0" w:colLast="0"/>
      <w:bookmarkEnd w:id="7"/>
      <w:r>
        <w:lastRenderedPageBreak/>
        <w:t>Домашнее задание</w:t>
      </w:r>
    </w:p>
    <w:p w:rsidR="00F80929" w:rsidRDefault="00F80929"/>
    <w:p w:rsidR="00F80929" w:rsidRDefault="005D1F22">
      <w:r>
        <w:t>Данная домашн</w:t>
      </w:r>
      <w:ins w:id="8" w:author="Иван Горячков" w:date="2022-09-15T08:13:00Z">
        <w:r>
          <w:t>я</w:t>
        </w:r>
      </w:ins>
      <w:del w:id="9" w:author="Иван Горячков" w:date="2022-09-15T08:13:00Z">
        <w:r>
          <w:delText>а</w:delText>
        </w:r>
      </w:del>
      <w:r>
        <w:t>я работа является продолжение предыдущей, не забываем использовать работу из прошлого урока</w:t>
      </w:r>
    </w:p>
    <w:p w:rsidR="00F80929" w:rsidRDefault="00F80929"/>
    <w:p w:rsidR="00F80929" w:rsidRDefault="005D1F22">
      <w:r>
        <w:t xml:space="preserve">Текст задания </w:t>
      </w:r>
    </w:p>
    <w:p w:rsidR="00F80929" w:rsidRDefault="005D1F22">
      <w:pPr>
        <w:numPr>
          <w:ilvl w:val="0"/>
          <w:numId w:val="5"/>
        </w:numPr>
      </w:pPr>
      <w:r>
        <w:t xml:space="preserve">Открыть Домашнюю работу из урока 1 </w:t>
      </w:r>
    </w:p>
    <w:p w:rsidR="00F80929" w:rsidRDefault="005D1F22">
      <w:pPr>
        <w:numPr>
          <w:ilvl w:val="0"/>
          <w:numId w:val="5"/>
        </w:numPr>
      </w:pPr>
      <w:r>
        <w:t>Создать файл стилей style.css</w:t>
      </w:r>
    </w:p>
    <w:p w:rsidR="00F80929" w:rsidRDefault="005D1F22">
      <w:pPr>
        <w:numPr>
          <w:ilvl w:val="0"/>
          <w:numId w:val="5"/>
        </w:numPr>
      </w:pPr>
      <w:r>
        <w:t>Подключить ко всем страницам</w:t>
      </w:r>
    </w:p>
    <w:p w:rsidR="00F80929" w:rsidRDefault="005D1F22">
      <w:pPr>
        <w:numPr>
          <w:ilvl w:val="0"/>
          <w:numId w:val="5"/>
        </w:numPr>
      </w:pPr>
      <w:r>
        <w:t>Задать стиль</w:t>
      </w:r>
    </w:p>
    <w:p w:rsidR="00F80929" w:rsidRDefault="005D1F22">
      <w:pPr>
        <w:shd w:val="clear" w:color="auto" w:fill="FFFFFF"/>
        <w:spacing w:line="360" w:lineRule="auto"/>
        <w:ind w:left="144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color w:val="800000"/>
          <w:sz w:val="29"/>
          <w:szCs w:val="29"/>
        </w:rPr>
        <w:t>a</w:t>
      </w:r>
      <w:r>
        <w:rPr>
          <w:rFonts w:ascii="Courier New" w:eastAsia="Courier New" w:hAnsi="Courier New" w:cs="Courier New"/>
          <w:sz w:val="29"/>
          <w:szCs w:val="29"/>
        </w:rPr>
        <w:t xml:space="preserve"> {</w:t>
      </w:r>
    </w:p>
    <w:p w:rsidR="00F80929" w:rsidRDefault="005D1F22">
      <w:pPr>
        <w:shd w:val="clear" w:color="auto" w:fill="FFFFFF"/>
        <w:spacing w:line="360" w:lineRule="auto"/>
        <w:ind w:left="144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z w:val="29"/>
          <w:szCs w:val="29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FF0000"/>
          <w:sz w:val="29"/>
          <w:szCs w:val="29"/>
        </w:rPr>
        <w:t>text-decoration</w:t>
      </w:r>
      <w:proofErr w:type="spellEnd"/>
      <w:r>
        <w:rPr>
          <w:rFonts w:ascii="Courier New" w:eastAsia="Courier New" w:hAnsi="Courier New" w:cs="Courier New"/>
          <w:sz w:val="29"/>
          <w:szCs w:val="29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451A5"/>
          <w:sz w:val="29"/>
          <w:szCs w:val="29"/>
        </w:rPr>
        <w:t>none</w:t>
      </w:r>
      <w:proofErr w:type="spellEnd"/>
      <w:r>
        <w:rPr>
          <w:rFonts w:ascii="Courier New" w:eastAsia="Courier New" w:hAnsi="Courier New" w:cs="Courier New"/>
          <w:sz w:val="29"/>
          <w:szCs w:val="29"/>
        </w:rPr>
        <w:t>;</w:t>
      </w:r>
    </w:p>
    <w:p w:rsidR="00F80929" w:rsidRDefault="005D1F22">
      <w:pPr>
        <w:shd w:val="clear" w:color="auto" w:fill="FFFFFF"/>
        <w:spacing w:line="360" w:lineRule="auto"/>
        <w:ind w:left="1440"/>
      </w:pPr>
      <w:r>
        <w:rPr>
          <w:rFonts w:ascii="Courier New" w:eastAsia="Courier New" w:hAnsi="Courier New" w:cs="Courier New"/>
          <w:sz w:val="29"/>
          <w:szCs w:val="29"/>
        </w:rPr>
        <w:t>}</w:t>
      </w:r>
    </w:p>
    <w:p w:rsidR="00F80929" w:rsidRDefault="005D1F22">
      <w:pPr>
        <w:numPr>
          <w:ilvl w:val="0"/>
          <w:numId w:val="5"/>
        </w:numPr>
      </w:pPr>
      <w:r>
        <w:t>Проверить работу стилей на всех страницах</w:t>
      </w:r>
    </w:p>
    <w:p w:rsidR="00F80929" w:rsidRDefault="005D1F22">
      <w:pPr>
        <w:numPr>
          <w:ilvl w:val="0"/>
          <w:numId w:val="5"/>
        </w:numPr>
      </w:pPr>
      <w:r>
        <w:t xml:space="preserve">Разделить экран на 2 части, сделать так чтобы файл стилей располагался справа, а все </w:t>
      </w:r>
      <w:proofErr w:type="spellStart"/>
      <w:r>
        <w:t>html</w:t>
      </w:r>
      <w:proofErr w:type="spellEnd"/>
      <w:r>
        <w:t xml:space="preserve"> файлы были слева</w:t>
      </w:r>
    </w:p>
    <w:p w:rsidR="00F80929" w:rsidRDefault="005D1F22">
      <w:pPr>
        <w:numPr>
          <w:ilvl w:val="0"/>
          <w:numId w:val="5"/>
        </w:numPr>
      </w:pPr>
      <w:r>
        <w:t>Для всех ссылок меню задать класс (придумать логичное название класса)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cornflowerblue</w:t>
      </w:r>
      <w:proofErr w:type="spellEnd"/>
      <w:r>
        <w:t>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</w:t>
      </w:r>
      <w:r>
        <w:t>size</w:t>
      </w:r>
      <w:proofErr w:type="spellEnd"/>
      <w:r>
        <w:t>: 16px;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line-height</w:t>
      </w:r>
      <w:proofErr w:type="spellEnd"/>
      <w:r>
        <w:t>: 20px;</w:t>
      </w:r>
    </w:p>
    <w:p w:rsidR="00F80929" w:rsidRDefault="005D1F22">
      <w:pPr>
        <w:numPr>
          <w:ilvl w:val="0"/>
          <w:numId w:val="5"/>
        </w:numPr>
      </w:pPr>
      <w:r>
        <w:t>Проверить отображения стилей на всех страницах проекта</w:t>
      </w:r>
    </w:p>
    <w:p w:rsidR="00F80929" w:rsidRDefault="005D1F22">
      <w:pPr>
        <w:numPr>
          <w:ilvl w:val="0"/>
          <w:numId w:val="5"/>
        </w:numPr>
      </w:pPr>
      <w:r>
        <w:t>Для всех заголовков h1 на сайте задать класс и к нему стиль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color</w:t>
      </w:r>
      <w:proofErr w:type="spellEnd"/>
      <w:r>
        <w:t>: #222222;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font-size</w:t>
      </w:r>
      <w:proofErr w:type="spellEnd"/>
      <w:r>
        <w:t>: 28px;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line-height</w:t>
      </w:r>
      <w:proofErr w:type="spellEnd"/>
      <w:r>
        <w:t>: 36px;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F80929" w:rsidRDefault="005D1F22">
      <w:pPr>
        <w:numPr>
          <w:ilvl w:val="0"/>
          <w:numId w:val="5"/>
        </w:numPr>
      </w:pPr>
      <w:r>
        <w:t>Для всех параграфов</w:t>
      </w:r>
      <w:r>
        <w:t xml:space="preserve"> в проекте задать класс</w:t>
      </w:r>
    </w:p>
    <w:p w:rsidR="00F80929" w:rsidRDefault="005D1F22">
      <w:pPr>
        <w:numPr>
          <w:ilvl w:val="0"/>
          <w:numId w:val="5"/>
        </w:numPr>
      </w:pPr>
      <w:r>
        <w:t>К данному классу задать стили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font-weight</w:t>
      </w:r>
      <w:proofErr w:type="spellEnd"/>
      <w:r>
        <w:t>: 300;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font-size</w:t>
      </w:r>
      <w:proofErr w:type="spellEnd"/>
      <w:r>
        <w:t>: 18px;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line-height</w:t>
      </w:r>
      <w:proofErr w:type="spellEnd"/>
      <w:r>
        <w:t>: 30px;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color</w:t>
      </w:r>
      <w:proofErr w:type="spellEnd"/>
      <w:r>
        <w:t>: #7D7987</w:t>
      </w:r>
    </w:p>
    <w:p w:rsidR="00F80929" w:rsidRDefault="005D1F22">
      <w:pPr>
        <w:numPr>
          <w:ilvl w:val="0"/>
          <w:numId w:val="5"/>
        </w:numPr>
      </w:pPr>
      <w:r>
        <w:t>Для заголовков h2 задать класс</w:t>
      </w:r>
    </w:p>
    <w:p w:rsidR="00F80929" w:rsidRDefault="005D1F22">
      <w:pPr>
        <w:numPr>
          <w:ilvl w:val="0"/>
          <w:numId w:val="5"/>
        </w:numPr>
      </w:pPr>
      <w:r>
        <w:t xml:space="preserve">К данному классу указать стиль 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coral</w:t>
      </w:r>
      <w:proofErr w:type="spellEnd"/>
      <w:r>
        <w:t>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normal</w:t>
      </w:r>
      <w:proofErr w:type="spellEnd"/>
      <w:r>
        <w:t>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font-weight</w:t>
      </w:r>
      <w:proofErr w:type="spellEnd"/>
      <w:r>
        <w:t>: 700;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font-size</w:t>
      </w:r>
      <w:proofErr w:type="spellEnd"/>
      <w:r>
        <w:t>: 36px;</w:t>
      </w:r>
    </w:p>
    <w:p w:rsidR="00F80929" w:rsidRDefault="005D1F22">
      <w:pPr>
        <w:numPr>
          <w:ilvl w:val="1"/>
          <w:numId w:val="5"/>
        </w:numPr>
      </w:pPr>
      <w:r>
        <w:t xml:space="preserve">    </w:t>
      </w:r>
      <w:proofErr w:type="spellStart"/>
      <w:r>
        <w:t>line-height</w:t>
      </w:r>
      <w:proofErr w:type="spellEnd"/>
      <w:r>
        <w:t>: 80px;</w:t>
      </w:r>
    </w:p>
    <w:p w:rsidR="00F80929" w:rsidRDefault="00F80929"/>
    <w:sectPr w:rsidR="00F809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B4C"/>
    <w:multiLevelType w:val="multilevel"/>
    <w:tmpl w:val="206E7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B715C5"/>
    <w:multiLevelType w:val="multilevel"/>
    <w:tmpl w:val="B7361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DB2E60"/>
    <w:multiLevelType w:val="multilevel"/>
    <w:tmpl w:val="CF523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FB3042"/>
    <w:multiLevelType w:val="multilevel"/>
    <w:tmpl w:val="00FC3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C20E1A"/>
    <w:multiLevelType w:val="multilevel"/>
    <w:tmpl w:val="4BF2F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EF7C54"/>
    <w:multiLevelType w:val="multilevel"/>
    <w:tmpl w:val="EDBE3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29"/>
    <w:rsid w:val="00416C6C"/>
    <w:rsid w:val="005D1F22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417AB-8455-49CE-8630-8867D87A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</dc:creator>
  <cp:lastModifiedBy>MAL</cp:lastModifiedBy>
  <cp:revision>2</cp:revision>
  <dcterms:created xsi:type="dcterms:W3CDTF">2023-08-02T14:02:00Z</dcterms:created>
  <dcterms:modified xsi:type="dcterms:W3CDTF">2023-08-02T14:02:00Z</dcterms:modified>
</cp:coreProperties>
</file>